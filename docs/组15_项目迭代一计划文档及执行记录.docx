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041" w:rsidRDefault="00556041" w:rsidP="00556041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N</w:t>
      </w:r>
      <w:r>
        <w:rPr>
          <w:rFonts w:ascii="宋体" w:hAnsi="宋体"/>
          <w:b/>
          <w:sz w:val="84"/>
          <w:szCs w:val="84"/>
        </w:rPr>
        <w:t>BA</w:t>
      </w:r>
      <w:r>
        <w:rPr>
          <w:rFonts w:ascii="宋体" w:hAnsi="宋体" w:hint="eastAsia"/>
          <w:b/>
          <w:sz w:val="84"/>
          <w:szCs w:val="84"/>
        </w:rPr>
        <w:t>信息</w:t>
      </w:r>
      <w:r>
        <w:rPr>
          <w:rFonts w:ascii="宋体" w:hAnsi="宋体"/>
          <w:b/>
          <w:sz w:val="84"/>
          <w:szCs w:val="84"/>
        </w:rPr>
        <w:t>查询平台</w:t>
      </w:r>
    </w:p>
    <w:p w:rsidR="00556041" w:rsidRDefault="00556041" w:rsidP="00556041">
      <w:pPr>
        <w:jc w:val="center"/>
        <w:rPr>
          <w:b/>
          <w:sz w:val="52"/>
          <w:szCs w:val="52"/>
        </w:rPr>
      </w:pPr>
    </w:p>
    <w:p w:rsidR="00556041" w:rsidRDefault="0093744E" w:rsidP="00556041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迭代一</w:t>
      </w:r>
      <w:r w:rsidR="00556041">
        <w:rPr>
          <w:rFonts w:hint="eastAsia"/>
          <w:b/>
          <w:sz w:val="72"/>
          <w:szCs w:val="72"/>
        </w:rPr>
        <w:t>项目计划</w:t>
      </w:r>
      <w:r w:rsidR="00556041">
        <w:rPr>
          <w:b/>
          <w:sz w:val="72"/>
          <w:szCs w:val="72"/>
        </w:rPr>
        <w:t>文档</w:t>
      </w:r>
    </w:p>
    <w:p w:rsidR="005D38BE" w:rsidRDefault="005D38BE" w:rsidP="00556041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及</w:t>
      </w:r>
      <w:r>
        <w:rPr>
          <w:b/>
          <w:sz w:val="72"/>
          <w:szCs w:val="72"/>
        </w:rPr>
        <w:t>执行记录</w:t>
      </w:r>
    </w:p>
    <w:p w:rsidR="00556041" w:rsidRDefault="00556041" w:rsidP="00556041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</w:t>
      </w:r>
      <w:r>
        <w:rPr>
          <w:rFonts w:hint="eastAsia"/>
          <w:b/>
          <w:sz w:val="72"/>
          <w:szCs w:val="72"/>
        </w:rPr>
        <w:t>V</w:t>
      </w:r>
      <w:r>
        <w:rPr>
          <w:b/>
          <w:sz w:val="72"/>
          <w:szCs w:val="72"/>
        </w:rPr>
        <w:t>1.</w:t>
      </w:r>
      <w:r w:rsidR="005D38BE">
        <w:rPr>
          <w:b/>
          <w:sz w:val="72"/>
          <w:szCs w:val="72"/>
        </w:rPr>
        <w:t>1</w:t>
      </w:r>
      <w:r>
        <w:rPr>
          <w:b/>
          <w:sz w:val="72"/>
          <w:szCs w:val="72"/>
        </w:rPr>
        <w:t>）</w:t>
      </w:r>
    </w:p>
    <w:p w:rsidR="00556041" w:rsidRPr="005A3476" w:rsidRDefault="00556041" w:rsidP="00556041"/>
    <w:p w:rsidR="00556041" w:rsidRDefault="00556041" w:rsidP="00556041"/>
    <w:p w:rsidR="00556041" w:rsidRDefault="00556041" w:rsidP="00556041"/>
    <w:p w:rsidR="00556041" w:rsidRDefault="00556041" w:rsidP="00556041"/>
    <w:p w:rsidR="00556041" w:rsidRDefault="00556041" w:rsidP="00556041"/>
    <w:p w:rsidR="00556041" w:rsidRDefault="00556041" w:rsidP="00556041"/>
    <w:p w:rsidR="00556041" w:rsidRDefault="00556041" w:rsidP="00556041"/>
    <w:p w:rsidR="00556041" w:rsidRDefault="00556041" w:rsidP="00556041">
      <w:pPr>
        <w:jc w:val="center"/>
        <w:rPr>
          <w:b/>
          <w:sz w:val="32"/>
          <w:szCs w:val="32"/>
        </w:rPr>
      </w:pPr>
    </w:p>
    <w:p w:rsidR="00556041" w:rsidRDefault="00556041" w:rsidP="00556041">
      <w:pPr>
        <w:jc w:val="center"/>
        <w:rPr>
          <w:b/>
          <w:sz w:val="32"/>
          <w:szCs w:val="32"/>
        </w:rPr>
      </w:pPr>
    </w:p>
    <w:p w:rsidR="00556041" w:rsidRDefault="00556041" w:rsidP="00556041">
      <w:pPr>
        <w:jc w:val="center"/>
        <w:rPr>
          <w:b/>
          <w:sz w:val="32"/>
          <w:szCs w:val="32"/>
        </w:rPr>
      </w:pPr>
    </w:p>
    <w:p w:rsidR="00556041" w:rsidRDefault="00556041" w:rsidP="00556041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南京</w:t>
      </w:r>
      <w:r>
        <w:rPr>
          <w:b/>
          <w:sz w:val="40"/>
          <w:szCs w:val="40"/>
        </w:rPr>
        <w:t>大学软件学院</w:t>
      </w:r>
    </w:p>
    <w:p w:rsidR="00556041" w:rsidRDefault="00556041" w:rsidP="00556041">
      <w:pPr>
        <w:jc w:val="center"/>
        <w:rPr>
          <w:b/>
          <w:sz w:val="24"/>
          <w:szCs w:val="40"/>
        </w:rPr>
      </w:pPr>
    </w:p>
    <w:p w:rsidR="00556041" w:rsidRDefault="00556041" w:rsidP="00556041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羽见</w:t>
      </w:r>
      <w:r>
        <w:rPr>
          <w:b/>
          <w:sz w:val="40"/>
          <w:szCs w:val="40"/>
        </w:rPr>
        <w:t>青柠</w:t>
      </w:r>
      <w:r>
        <w:rPr>
          <w:rFonts w:hint="eastAsia"/>
          <w:b/>
          <w:sz w:val="40"/>
          <w:szCs w:val="40"/>
        </w:rPr>
        <w:t>工作组（</w:t>
      </w:r>
      <w:r>
        <w:rPr>
          <w:rFonts w:hint="eastAsia"/>
          <w:b/>
          <w:sz w:val="40"/>
          <w:szCs w:val="40"/>
        </w:rPr>
        <w:t>15</w:t>
      </w:r>
      <w:r>
        <w:rPr>
          <w:rFonts w:hint="eastAsia"/>
          <w:b/>
          <w:sz w:val="40"/>
          <w:szCs w:val="40"/>
        </w:rPr>
        <w:t>）</w:t>
      </w:r>
    </w:p>
    <w:p w:rsidR="00556041" w:rsidRDefault="00556041" w:rsidP="00556041">
      <w:pPr>
        <w:jc w:val="center"/>
        <w:rPr>
          <w:sz w:val="30"/>
          <w:szCs w:val="30"/>
        </w:rPr>
      </w:pPr>
    </w:p>
    <w:p w:rsidR="00556041" w:rsidRDefault="00556041" w:rsidP="00556041">
      <w:pPr>
        <w:jc w:val="center"/>
        <w:rPr>
          <w:sz w:val="30"/>
          <w:szCs w:val="30"/>
        </w:rPr>
      </w:pPr>
    </w:p>
    <w:p w:rsidR="00556041" w:rsidRDefault="00556041" w:rsidP="00556041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金翠</w:t>
      </w:r>
      <w:r w:rsidR="005941F1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黄涵倩</w:t>
      </w:r>
      <w:r w:rsidR="005941F1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王宁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79</w:t>
      </w:r>
      <w:r>
        <w:rPr>
          <w:rFonts w:hint="eastAsia"/>
          <w:sz w:val="30"/>
          <w:szCs w:val="30"/>
        </w:rPr>
        <w:t>)</w:t>
      </w:r>
      <w:r w:rsidR="005941F1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严顺宽</w:t>
      </w:r>
    </w:p>
    <w:p w:rsidR="00556041" w:rsidRDefault="00556041" w:rsidP="00556041">
      <w:pPr>
        <w:jc w:val="center"/>
        <w:rPr>
          <w:ins w:id="0" w:author="mine" w:date="2015-03-22T13:34:00Z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</w:t>
      </w:r>
      <w:r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月</w:t>
      </w:r>
      <w:r w:rsidR="005D38BE">
        <w:rPr>
          <w:b/>
          <w:sz w:val="30"/>
          <w:szCs w:val="30"/>
        </w:rPr>
        <w:t>6</w:t>
      </w:r>
      <w:r>
        <w:rPr>
          <w:rFonts w:hint="eastAsia"/>
          <w:b/>
          <w:sz w:val="30"/>
          <w:szCs w:val="30"/>
        </w:rPr>
        <w:t>日</w:t>
      </w:r>
    </w:p>
    <w:p w:rsidR="00BF5DE4" w:rsidRDefault="00BF5DE4">
      <w:pPr>
        <w:rPr>
          <w:ins w:id="1" w:author="mine" w:date="2015-03-22T13:34:00Z"/>
        </w:rPr>
      </w:pPr>
    </w:p>
    <w:p w:rsidR="0093744E" w:rsidRPr="00371707" w:rsidRDefault="0093744E" w:rsidP="00371707"/>
    <w:p w:rsidR="0093744E" w:rsidRDefault="005D38BE" w:rsidP="005D38BE">
      <w:pPr>
        <w:pStyle w:val="1"/>
      </w:pPr>
      <w:r>
        <w:rPr>
          <w:rFonts w:hint="eastAsia"/>
        </w:rPr>
        <w:lastRenderedPageBreak/>
        <w:t>更新</w:t>
      </w:r>
      <w:r>
        <w:t>历史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2268"/>
        <w:gridCol w:w="1843"/>
      </w:tblGrid>
      <w:tr w:rsidR="005D38BE" w:rsidTr="00923F53">
        <w:tc>
          <w:tcPr>
            <w:tcW w:w="2972" w:type="dxa"/>
          </w:tcPr>
          <w:p w:rsidR="005D38BE" w:rsidRPr="0071073D" w:rsidRDefault="005D38BE" w:rsidP="00923F53">
            <w:pPr>
              <w:jc w:val="center"/>
              <w:rPr>
                <w:b/>
                <w:szCs w:val="21"/>
              </w:rPr>
            </w:pPr>
            <w:bookmarkStart w:id="2" w:name="OLE_LINK3"/>
            <w:bookmarkStart w:id="3" w:name="OLE_LINK4"/>
            <w:r w:rsidRPr="0071073D">
              <w:rPr>
                <w:b/>
                <w:szCs w:val="21"/>
              </w:rPr>
              <w:t>修改人员</w:t>
            </w:r>
          </w:p>
        </w:tc>
        <w:tc>
          <w:tcPr>
            <w:tcW w:w="1276" w:type="dxa"/>
          </w:tcPr>
          <w:p w:rsidR="005D38BE" w:rsidRPr="0071073D" w:rsidRDefault="005D38BE" w:rsidP="00923F53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日期</w:t>
            </w:r>
          </w:p>
        </w:tc>
        <w:tc>
          <w:tcPr>
            <w:tcW w:w="2268" w:type="dxa"/>
          </w:tcPr>
          <w:p w:rsidR="005D38BE" w:rsidRPr="0071073D" w:rsidRDefault="005D38BE" w:rsidP="00923F53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变更原因</w:t>
            </w:r>
          </w:p>
        </w:tc>
        <w:tc>
          <w:tcPr>
            <w:tcW w:w="1843" w:type="dxa"/>
          </w:tcPr>
          <w:p w:rsidR="005D38BE" w:rsidRPr="0071073D" w:rsidRDefault="005D38BE" w:rsidP="00923F53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版本号</w:t>
            </w:r>
          </w:p>
        </w:tc>
      </w:tr>
      <w:tr w:rsidR="005D38BE" w:rsidTr="005D38BE">
        <w:tc>
          <w:tcPr>
            <w:tcW w:w="2972" w:type="dxa"/>
          </w:tcPr>
          <w:p w:rsidR="005D38BE" w:rsidRPr="0072498B" w:rsidRDefault="005D38BE" w:rsidP="00923F53">
            <w:r>
              <w:rPr>
                <w:rFonts w:hint="eastAsia"/>
              </w:rPr>
              <w:t>金翠</w:t>
            </w:r>
          </w:p>
        </w:tc>
        <w:tc>
          <w:tcPr>
            <w:tcW w:w="1276" w:type="dxa"/>
          </w:tcPr>
          <w:p w:rsidR="005D38BE" w:rsidRPr="0072498B" w:rsidRDefault="005D38BE" w:rsidP="005D38BE">
            <w:r>
              <w:rPr>
                <w:rFonts w:hint="eastAsia"/>
              </w:rPr>
              <w:t>2015.3.</w:t>
            </w:r>
            <w:r>
              <w:t>6</w:t>
            </w:r>
          </w:p>
        </w:tc>
        <w:tc>
          <w:tcPr>
            <w:tcW w:w="2268" w:type="dxa"/>
          </w:tcPr>
          <w:p w:rsidR="005D38BE" w:rsidRPr="0072498B" w:rsidRDefault="005D38BE" w:rsidP="00923F53">
            <w:r>
              <w:rPr>
                <w:rFonts w:hint="eastAsia"/>
              </w:rPr>
              <w:t>编写文档</w:t>
            </w:r>
          </w:p>
        </w:tc>
        <w:tc>
          <w:tcPr>
            <w:tcW w:w="1843" w:type="dxa"/>
          </w:tcPr>
          <w:p w:rsidR="005D38BE" w:rsidRPr="0072498B" w:rsidRDefault="005D38BE" w:rsidP="00923F53">
            <w:r>
              <w:rPr>
                <w:rFonts w:hint="eastAsia"/>
              </w:rPr>
              <w:t>1.0</w:t>
            </w:r>
          </w:p>
        </w:tc>
      </w:tr>
      <w:tr w:rsidR="005D38BE" w:rsidTr="00923F53">
        <w:tc>
          <w:tcPr>
            <w:tcW w:w="2972" w:type="dxa"/>
            <w:tcBorders>
              <w:bottom w:val="double" w:sz="4" w:space="0" w:color="auto"/>
            </w:tcBorders>
          </w:tcPr>
          <w:p w:rsidR="005D38BE" w:rsidRDefault="005D38BE" w:rsidP="00923F53">
            <w:r>
              <w:rPr>
                <w:rFonts w:hint="eastAsia"/>
              </w:rPr>
              <w:t>金翠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:rsidR="005D38BE" w:rsidRDefault="005D38BE" w:rsidP="005D38BE">
            <w:r>
              <w:rPr>
                <w:rFonts w:hint="eastAsia"/>
              </w:rPr>
              <w:t>2015.3.</w:t>
            </w:r>
            <w:r>
              <w:t>21</w:t>
            </w:r>
          </w:p>
        </w:tc>
        <w:tc>
          <w:tcPr>
            <w:tcW w:w="2268" w:type="dxa"/>
            <w:tcBorders>
              <w:bottom w:val="double" w:sz="4" w:space="0" w:color="auto"/>
            </w:tcBorders>
          </w:tcPr>
          <w:p w:rsidR="005D38BE" w:rsidRDefault="005D38BE" w:rsidP="00923F53">
            <w:r>
              <w:rPr>
                <w:rFonts w:hint="eastAsia"/>
              </w:rPr>
              <w:t>总结</w:t>
            </w:r>
            <w:r>
              <w:t>记录项目执行</w:t>
            </w: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:rsidR="005D38BE" w:rsidRDefault="005D38BE" w:rsidP="00923F53">
            <w:r>
              <w:rPr>
                <w:rFonts w:hint="eastAsia"/>
              </w:rPr>
              <w:t>1.1</w:t>
            </w:r>
          </w:p>
        </w:tc>
      </w:tr>
    </w:tbl>
    <w:bookmarkEnd w:id="2"/>
    <w:bookmarkEnd w:id="3"/>
    <w:p w:rsidR="0093744E" w:rsidRDefault="0093744E" w:rsidP="005D38BE">
      <w:pPr>
        <w:pStyle w:val="1"/>
      </w:pPr>
      <w:r>
        <w:rPr>
          <w:rFonts w:hint="eastAsia"/>
        </w:rPr>
        <w:t>阶段</w:t>
      </w:r>
      <w:r w:rsidR="005D38BE">
        <w:t>目</w:t>
      </w:r>
      <w:r w:rsidR="005D38BE">
        <w:rPr>
          <w:rFonts w:hint="eastAsia"/>
        </w:rPr>
        <w:t>标</w:t>
      </w:r>
    </w:p>
    <w:p w:rsidR="00804F1D" w:rsidRDefault="00804F1D">
      <w:r>
        <w:tab/>
      </w:r>
      <w:r>
        <w:rPr>
          <w:rFonts w:hint="eastAsia"/>
        </w:rPr>
        <w:t>在</w:t>
      </w:r>
      <w:r w:rsidR="005D38BE">
        <w:rPr>
          <w:rFonts w:hint="eastAsia"/>
        </w:rPr>
        <w:t>迭代一</w:t>
      </w:r>
      <w:r>
        <w:t>，需要完成以下任务</w:t>
      </w:r>
    </w:p>
    <w:p w:rsidR="0093744E" w:rsidRDefault="0093744E">
      <w:r>
        <w:tab/>
        <w:t>1</w:t>
      </w:r>
      <w:r>
        <w:rPr>
          <w:rFonts w:hint="eastAsia"/>
        </w:rPr>
        <w:t>）完成</w:t>
      </w:r>
      <w:r>
        <w:t>迭代一需求：静态的显示</w:t>
      </w:r>
      <w:r>
        <w:t>NBA</w:t>
      </w:r>
      <w:r>
        <w:rPr>
          <w:rFonts w:hint="eastAsia"/>
        </w:rPr>
        <w:t>数据</w:t>
      </w:r>
    </w:p>
    <w:p w:rsidR="0093744E" w:rsidRDefault="0093744E">
      <w:r>
        <w:tab/>
        <w:t>2</w:t>
      </w:r>
      <w:r>
        <w:rPr>
          <w:rFonts w:hint="eastAsia"/>
        </w:rPr>
        <w:t>）导入</w:t>
      </w:r>
      <w:r>
        <w:t>NBA</w:t>
      </w:r>
      <w:r>
        <w:t>数据，做好数据库数据的</w:t>
      </w:r>
      <w:r>
        <w:rPr>
          <w:rFonts w:hint="eastAsia"/>
        </w:rPr>
        <w:t>管理</w:t>
      </w:r>
    </w:p>
    <w:p w:rsidR="0093744E" w:rsidRDefault="005D38BE" w:rsidP="005D38BE">
      <w:pPr>
        <w:ind w:firstLine="420"/>
      </w:pPr>
      <w:r>
        <w:t>3</w:t>
      </w:r>
      <w:r>
        <w:rPr>
          <w:rFonts w:hint="eastAsia"/>
        </w:rPr>
        <w:t>）</w:t>
      </w:r>
      <w:r w:rsidR="0093744E">
        <w:rPr>
          <w:rFonts w:hint="eastAsia"/>
        </w:rPr>
        <w:t>搭建</w:t>
      </w:r>
      <w:r w:rsidR="0093744E">
        <w:t>界面原型，</w:t>
      </w:r>
      <w:r>
        <w:rPr>
          <w:rFonts w:hint="eastAsia"/>
        </w:rPr>
        <w:t>正常</w:t>
      </w:r>
      <w:r>
        <w:t>连接并显示</w:t>
      </w:r>
      <w:r w:rsidR="0093744E">
        <w:t>数据库数据</w:t>
      </w:r>
    </w:p>
    <w:p w:rsidR="005D38BE" w:rsidRDefault="005D38BE" w:rsidP="005D38BE">
      <w:pPr>
        <w:ind w:firstLine="420"/>
      </w:pPr>
      <w:r>
        <w:t>4</w:t>
      </w:r>
      <w:r>
        <w:rPr>
          <w:rFonts w:hint="eastAsia"/>
        </w:rPr>
        <w:t>）</w:t>
      </w:r>
      <w:r>
        <w:t>使用软件统计方法，处理计算</w:t>
      </w:r>
      <w:r>
        <w:t>NBA</w:t>
      </w:r>
      <w:r>
        <w:t>数据</w:t>
      </w:r>
    </w:p>
    <w:p w:rsidR="005D38BE" w:rsidRDefault="005D38BE" w:rsidP="005D38BE">
      <w:pPr>
        <w:ind w:firstLine="420"/>
      </w:pPr>
      <w:r>
        <w:t>5</w:t>
      </w:r>
      <w:r>
        <w:rPr>
          <w:rFonts w:hint="eastAsia"/>
        </w:rPr>
        <w:t>）使用</w:t>
      </w:r>
      <w:r>
        <w:t>系统的测试方法，编写测试用例</w:t>
      </w:r>
    </w:p>
    <w:p w:rsidR="005D38BE" w:rsidRPr="005D38BE" w:rsidRDefault="005D38BE" w:rsidP="005D38BE">
      <w:pPr>
        <w:ind w:firstLine="420"/>
      </w:pPr>
      <w:r>
        <w:t>6</w:t>
      </w:r>
      <w:r>
        <w:rPr>
          <w:rFonts w:hint="eastAsia"/>
        </w:rPr>
        <w:t>）</w:t>
      </w:r>
      <w:r w:rsidR="005941F1">
        <w:t>制定迭代二项目</w:t>
      </w:r>
      <w:r w:rsidR="005941F1">
        <w:rPr>
          <w:rFonts w:hint="eastAsia"/>
        </w:rPr>
        <w:t>计划</w:t>
      </w:r>
    </w:p>
    <w:p w:rsidR="0093744E" w:rsidRPr="0093744E" w:rsidRDefault="0093744E" w:rsidP="005D38BE"/>
    <w:p w:rsidR="0093744E" w:rsidRDefault="0093744E" w:rsidP="005D38BE">
      <w:pPr>
        <w:pStyle w:val="1"/>
      </w:pPr>
      <w:r>
        <w:rPr>
          <w:rFonts w:hint="eastAsia"/>
        </w:rPr>
        <w:t>日程表</w:t>
      </w:r>
    </w:p>
    <w:p w:rsidR="0093744E" w:rsidRDefault="0093744E" w:rsidP="009374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项目日程</w:t>
      </w:r>
      <w:r>
        <w:t>表</w:t>
      </w:r>
    </w:p>
    <w:p w:rsidR="0093744E" w:rsidRDefault="005941F1" w:rsidP="0093744E">
      <w:pPr>
        <w:pStyle w:val="a3"/>
        <w:numPr>
          <w:ilvl w:val="0"/>
          <w:numId w:val="2"/>
        </w:numPr>
        <w:ind w:firstLineChars="0"/>
      </w:pPr>
      <w:r>
        <w:t>根据</w:t>
      </w:r>
      <w:r>
        <w:rPr>
          <w:rFonts w:hint="eastAsia"/>
        </w:rPr>
        <w:t>制定</w:t>
      </w:r>
      <w:r>
        <w:t>的项目</w:t>
      </w:r>
      <w:r w:rsidR="0093744E">
        <w:t>计划，得到的甘特图如下</w:t>
      </w:r>
    </w:p>
    <w:p w:rsidR="0093744E" w:rsidRDefault="00AD7E7F" w:rsidP="00804F1D">
      <w:pPr>
        <w:ind w:left="630"/>
      </w:pPr>
      <w:r>
        <w:rPr>
          <w:noProof/>
        </w:rPr>
        <w:drawing>
          <wp:inline distT="0" distB="0" distL="0" distR="0">
            <wp:extent cx="5274310" cy="2038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甘特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F1D" w:rsidRDefault="00804F1D" w:rsidP="00804F1D">
      <w:pPr>
        <w:ind w:left="630"/>
      </w:pPr>
    </w:p>
    <w:p w:rsidR="00804F1D" w:rsidRDefault="00804F1D" w:rsidP="00804F1D">
      <w:pPr>
        <w:ind w:left="630"/>
      </w:pPr>
    </w:p>
    <w:p w:rsidR="00804F1D" w:rsidRDefault="00F21724" w:rsidP="00804F1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迭代一</w:t>
      </w:r>
      <w:r w:rsidR="00804F1D">
        <w:t>成本估算表（</w:t>
      </w:r>
      <w:r w:rsidR="00804F1D">
        <w:rPr>
          <w:rFonts w:hint="eastAsia"/>
        </w:rPr>
        <w:t>对应</w:t>
      </w:r>
      <w:r w:rsidR="00804F1D">
        <w:t>于甘特图）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3570"/>
        <w:gridCol w:w="30"/>
        <w:gridCol w:w="1299"/>
      </w:tblGrid>
      <w:tr w:rsidR="000212E1" w:rsidTr="005D38BE">
        <w:tc>
          <w:tcPr>
            <w:tcW w:w="1838" w:type="dxa"/>
          </w:tcPr>
          <w:p w:rsidR="000212E1" w:rsidRPr="000212E1" w:rsidRDefault="000212E1" w:rsidP="00804F1D">
            <w:pPr>
              <w:jc w:val="center"/>
              <w:rPr>
                <w:b/>
              </w:rPr>
            </w:pPr>
            <w:r w:rsidRPr="000212E1">
              <w:rPr>
                <w:rFonts w:hint="eastAsia"/>
                <w:b/>
              </w:rPr>
              <w:t>任务</w:t>
            </w:r>
            <w:r w:rsidRPr="000212E1">
              <w:rPr>
                <w:b/>
              </w:rPr>
              <w:t>ID</w:t>
            </w:r>
          </w:p>
        </w:tc>
        <w:tc>
          <w:tcPr>
            <w:tcW w:w="1559" w:type="dxa"/>
          </w:tcPr>
          <w:p w:rsidR="000212E1" w:rsidRPr="000212E1" w:rsidRDefault="000212E1" w:rsidP="00804F1D">
            <w:pPr>
              <w:jc w:val="center"/>
              <w:rPr>
                <w:b/>
              </w:rPr>
            </w:pPr>
            <w:r w:rsidRPr="000212E1">
              <w:rPr>
                <w:rFonts w:hint="eastAsia"/>
                <w:b/>
              </w:rPr>
              <w:t>成本</w:t>
            </w:r>
            <w:r w:rsidRPr="000212E1">
              <w:rPr>
                <w:b/>
              </w:rPr>
              <w:t>估算</w:t>
            </w:r>
          </w:p>
        </w:tc>
        <w:tc>
          <w:tcPr>
            <w:tcW w:w="3600" w:type="dxa"/>
            <w:gridSpan w:val="2"/>
          </w:tcPr>
          <w:p w:rsidR="000212E1" w:rsidRPr="000212E1" w:rsidRDefault="000212E1" w:rsidP="00804F1D">
            <w:pPr>
              <w:jc w:val="center"/>
              <w:rPr>
                <w:b/>
              </w:rPr>
            </w:pPr>
            <w:r w:rsidRPr="000212E1">
              <w:rPr>
                <w:rFonts w:hint="eastAsia"/>
                <w:b/>
              </w:rPr>
              <w:t>实际</w:t>
            </w:r>
            <w:r w:rsidRPr="000212E1">
              <w:rPr>
                <w:b/>
              </w:rPr>
              <w:t>执行记录</w:t>
            </w:r>
          </w:p>
        </w:tc>
        <w:tc>
          <w:tcPr>
            <w:tcW w:w="1299" w:type="dxa"/>
          </w:tcPr>
          <w:p w:rsidR="000212E1" w:rsidRPr="000212E1" w:rsidRDefault="000212E1" w:rsidP="000212E1">
            <w:pPr>
              <w:jc w:val="center"/>
              <w:rPr>
                <w:b/>
              </w:rPr>
            </w:pPr>
            <w:r w:rsidRPr="000212E1">
              <w:rPr>
                <w:rFonts w:hint="eastAsia"/>
                <w:b/>
              </w:rPr>
              <w:t>实际</w:t>
            </w:r>
            <w:r w:rsidRPr="000212E1">
              <w:rPr>
                <w:b/>
              </w:rPr>
              <w:t>-</w:t>
            </w:r>
            <w:r w:rsidRPr="000212E1">
              <w:rPr>
                <w:b/>
              </w:rPr>
              <w:t>预估</w:t>
            </w:r>
          </w:p>
        </w:tc>
      </w:tr>
      <w:tr w:rsidR="000212E1" w:rsidTr="005D38BE">
        <w:tc>
          <w:tcPr>
            <w:tcW w:w="1838" w:type="dxa"/>
          </w:tcPr>
          <w:p w:rsidR="000212E1" w:rsidRDefault="000212E1" w:rsidP="00804F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0212E1" w:rsidRDefault="000212E1" w:rsidP="00804F1D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3600" w:type="dxa"/>
            <w:gridSpan w:val="2"/>
          </w:tcPr>
          <w:p w:rsidR="000212E1" w:rsidRDefault="005D38BE" w:rsidP="00804F1D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1299" w:type="dxa"/>
          </w:tcPr>
          <w:p w:rsidR="000212E1" w:rsidRDefault="005D38BE" w:rsidP="00804F1D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0212E1" w:rsidTr="005D38BE">
        <w:tc>
          <w:tcPr>
            <w:tcW w:w="1838" w:type="dxa"/>
          </w:tcPr>
          <w:p w:rsidR="000212E1" w:rsidRDefault="000212E1" w:rsidP="00804F1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0212E1" w:rsidRDefault="005D38BE" w:rsidP="00804F1D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3600" w:type="dxa"/>
            <w:gridSpan w:val="2"/>
          </w:tcPr>
          <w:p w:rsidR="000212E1" w:rsidRDefault="005D38BE" w:rsidP="00804F1D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1299" w:type="dxa"/>
          </w:tcPr>
          <w:p w:rsidR="000212E1" w:rsidRDefault="005D38BE" w:rsidP="00804F1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212E1" w:rsidTr="005D38BE">
        <w:tc>
          <w:tcPr>
            <w:tcW w:w="1838" w:type="dxa"/>
          </w:tcPr>
          <w:p w:rsidR="000212E1" w:rsidRDefault="000212E1" w:rsidP="00804F1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0212E1" w:rsidRDefault="005D38BE" w:rsidP="00804F1D">
            <w:pPr>
              <w:jc w:val="center"/>
            </w:pPr>
            <w:r>
              <w:t>7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3600" w:type="dxa"/>
            <w:gridSpan w:val="2"/>
          </w:tcPr>
          <w:p w:rsidR="000212E1" w:rsidRDefault="005D38BE" w:rsidP="00804F1D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1299" w:type="dxa"/>
          </w:tcPr>
          <w:p w:rsidR="000212E1" w:rsidRDefault="005D38BE" w:rsidP="00804F1D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0212E1" w:rsidTr="005D38BE">
        <w:tc>
          <w:tcPr>
            <w:tcW w:w="1838" w:type="dxa"/>
          </w:tcPr>
          <w:p w:rsidR="000212E1" w:rsidRDefault="00AD7E7F" w:rsidP="00804F1D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559" w:type="dxa"/>
          </w:tcPr>
          <w:p w:rsidR="000212E1" w:rsidRDefault="005D38BE" w:rsidP="00804F1D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3600" w:type="dxa"/>
            <w:gridSpan w:val="2"/>
          </w:tcPr>
          <w:p w:rsidR="000212E1" w:rsidRDefault="005D38BE" w:rsidP="00804F1D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1299" w:type="dxa"/>
          </w:tcPr>
          <w:p w:rsidR="000212E1" w:rsidRDefault="005D38BE" w:rsidP="00804F1D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0212E1" w:rsidTr="005D38BE">
        <w:tc>
          <w:tcPr>
            <w:tcW w:w="1838" w:type="dxa"/>
          </w:tcPr>
          <w:p w:rsidR="000212E1" w:rsidRDefault="00AD7E7F" w:rsidP="00804F1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0212E1" w:rsidRDefault="005D38BE" w:rsidP="00804F1D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3600" w:type="dxa"/>
            <w:gridSpan w:val="2"/>
          </w:tcPr>
          <w:p w:rsidR="000212E1" w:rsidRDefault="005D38BE" w:rsidP="00804F1D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1299" w:type="dxa"/>
          </w:tcPr>
          <w:p w:rsidR="000212E1" w:rsidRDefault="005D38BE" w:rsidP="00804F1D">
            <w:pPr>
              <w:jc w:val="center"/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</w:tr>
      <w:tr w:rsidR="00AD7E7F" w:rsidTr="005D38BE">
        <w:tc>
          <w:tcPr>
            <w:tcW w:w="1838" w:type="dxa"/>
          </w:tcPr>
          <w:p w:rsidR="00AD7E7F" w:rsidRDefault="00AD7E7F" w:rsidP="00804F1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:rsidR="00AD7E7F" w:rsidRDefault="005D38BE" w:rsidP="00804F1D">
            <w:pPr>
              <w:jc w:val="center"/>
            </w:pPr>
            <w:r>
              <w:t>6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3600" w:type="dxa"/>
            <w:gridSpan w:val="2"/>
          </w:tcPr>
          <w:p w:rsidR="00AD7E7F" w:rsidRDefault="005D38BE" w:rsidP="00804F1D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1299" w:type="dxa"/>
          </w:tcPr>
          <w:p w:rsidR="00AD7E7F" w:rsidRDefault="005D38BE" w:rsidP="00804F1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D7E7F" w:rsidTr="005D38BE">
        <w:tc>
          <w:tcPr>
            <w:tcW w:w="1838" w:type="dxa"/>
          </w:tcPr>
          <w:p w:rsidR="00AD7E7F" w:rsidRDefault="00AD7E7F" w:rsidP="00804F1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:rsidR="00AD7E7F" w:rsidRDefault="005D38BE" w:rsidP="00804F1D">
            <w:pPr>
              <w:jc w:val="center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3600" w:type="dxa"/>
            <w:gridSpan w:val="2"/>
          </w:tcPr>
          <w:p w:rsidR="00AD7E7F" w:rsidRDefault="005D38BE" w:rsidP="00804F1D">
            <w:pPr>
              <w:jc w:val="center"/>
            </w:pP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1299" w:type="dxa"/>
          </w:tcPr>
          <w:p w:rsidR="00AD7E7F" w:rsidRDefault="005D38BE" w:rsidP="00804F1D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AD7E7F" w:rsidTr="005D38BE">
        <w:tc>
          <w:tcPr>
            <w:tcW w:w="1838" w:type="dxa"/>
          </w:tcPr>
          <w:p w:rsidR="00AD7E7F" w:rsidRDefault="00AD7E7F" w:rsidP="00804F1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9" w:type="dxa"/>
          </w:tcPr>
          <w:p w:rsidR="00AD7E7F" w:rsidRDefault="005D38BE" w:rsidP="00804F1D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3600" w:type="dxa"/>
            <w:gridSpan w:val="2"/>
          </w:tcPr>
          <w:p w:rsidR="00AD7E7F" w:rsidRDefault="005D38BE" w:rsidP="00804F1D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1299" w:type="dxa"/>
          </w:tcPr>
          <w:p w:rsidR="00AD7E7F" w:rsidRDefault="005D38BE" w:rsidP="00804F1D">
            <w:pPr>
              <w:jc w:val="center"/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</w:tr>
      <w:tr w:rsidR="00AD7E7F" w:rsidTr="005D38BE">
        <w:tc>
          <w:tcPr>
            <w:tcW w:w="1838" w:type="dxa"/>
          </w:tcPr>
          <w:p w:rsidR="00AD7E7F" w:rsidRDefault="00AD7E7F" w:rsidP="00804F1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59" w:type="dxa"/>
          </w:tcPr>
          <w:p w:rsidR="00AD7E7F" w:rsidRDefault="005D38BE" w:rsidP="00804F1D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3600" w:type="dxa"/>
            <w:gridSpan w:val="2"/>
          </w:tcPr>
          <w:p w:rsidR="00AD7E7F" w:rsidRDefault="005D38BE" w:rsidP="00804F1D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1299" w:type="dxa"/>
          </w:tcPr>
          <w:p w:rsidR="00AD7E7F" w:rsidRDefault="005D38BE" w:rsidP="00804F1D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0212E1" w:rsidTr="005D38BE">
        <w:tc>
          <w:tcPr>
            <w:tcW w:w="1838" w:type="dxa"/>
          </w:tcPr>
          <w:p w:rsidR="000212E1" w:rsidRDefault="000212E1" w:rsidP="00804F1D">
            <w:pPr>
              <w:jc w:val="center"/>
            </w:pPr>
            <w:r>
              <w:rPr>
                <w:rFonts w:hint="eastAsia"/>
              </w:rPr>
              <w:t>总计</w:t>
            </w:r>
          </w:p>
        </w:tc>
        <w:tc>
          <w:tcPr>
            <w:tcW w:w="1559" w:type="dxa"/>
          </w:tcPr>
          <w:p w:rsidR="000212E1" w:rsidRDefault="005D38BE" w:rsidP="00804F1D">
            <w:pPr>
              <w:jc w:val="center"/>
            </w:pPr>
            <w:r>
              <w:rPr>
                <w:rFonts w:hint="eastAsia"/>
              </w:rPr>
              <w:t>56</w:t>
            </w:r>
            <w:r>
              <w:rPr>
                <w:rFonts w:hint="eastAsia"/>
              </w:rPr>
              <w:t>人日</w:t>
            </w:r>
          </w:p>
        </w:tc>
        <w:tc>
          <w:tcPr>
            <w:tcW w:w="3570" w:type="dxa"/>
          </w:tcPr>
          <w:p w:rsidR="000212E1" w:rsidRPr="000212E1" w:rsidRDefault="005D38BE" w:rsidP="00804F1D">
            <w:pPr>
              <w:jc w:val="center"/>
            </w:pPr>
            <w:r>
              <w:rPr>
                <w:rFonts w:hint="eastAsia"/>
              </w:rPr>
              <w:t>52</w:t>
            </w:r>
            <w:r>
              <w:rPr>
                <w:rFonts w:hint="eastAsia"/>
              </w:rPr>
              <w:t>人日</w:t>
            </w:r>
          </w:p>
        </w:tc>
        <w:tc>
          <w:tcPr>
            <w:tcW w:w="1329" w:type="dxa"/>
            <w:gridSpan w:val="2"/>
          </w:tcPr>
          <w:p w:rsidR="000212E1" w:rsidRDefault="000212E1" w:rsidP="00804F1D">
            <w:pPr>
              <w:jc w:val="center"/>
            </w:pPr>
          </w:p>
        </w:tc>
      </w:tr>
    </w:tbl>
    <w:p w:rsidR="00804F1D" w:rsidRDefault="005941F1" w:rsidP="00D948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迭代一</w:t>
      </w:r>
      <w:r w:rsidR="00804F1D">
        <w:rPr>
          <w:rFonts w:hint="eastAsia"/>
        </w:rPr>
        <w:t>网络</w:t>
      </w:r>
      <w:r w:rsidR="00804F1D">
        <w:t>图</w:t>
      </w:r>
      <w:r w:rsidR="00804F1D">
        <w:rPr>
          <w:rFonts w:hint="eastAsia"/>
        </w:rPr>
        <w:t>Project Network Diagram</w:t>
      </w:r>
    </w:p>
    <w:p w:rsidR="00D9483F" w:rsidRDefault="00AD7E7F" w:rsidP="00D9483F">
      <w:pPr>
        <w:ind w:left="420"/>
      </w:pPr>
      <w:r>
        <w:rPr>
          <w:noProof/>
        </w:rPr>
        <w:drawing>
          <wp:inline distT="0" distB="0" distL="0" distR="0">
            <wp:extent cx="5274310" cy="11906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图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83F" w:rsidRDefault="00AD7E7F" w:rsidP="00D9483F">
      <w:pPr>
        <w:ind w:left="420"/>
      </w:pPr>
      <w:r>
        <w:rPr>
          <w:noProof/>
        </w:rPr>
        <w:drawing>
          <wp:inline distT="0" distB="0" distL="0" distR="0">
            <wp:extent cx="5274310" cy="10401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图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83F" w:rsidRDefault="00D9483F" w:rsidP="00D9483F">
      <w:pPr>
        <w:ind w:left="420"/>
      </w:pPr>
    </w:p>
    <w:p w:rsidR="00D9483F" w:rsidRDefault="005941F1" w:rsidP="00D9483F">
      <w:pPr>
        <w:ind w:left="420"/>
      </w:pPr>
      <w:r>
        <w:rPr>
          <w:rFonts w:hint="eastAsia"/>
        </w:rPr>
        <w:t>迭代一</w:t>
      </w:r>
      <w:r w:rsidR="00D9483F">
        <w:t>大部分活动基本以</w:t>
      </w:r>
      <w:r w:rsidR="00D9483F">
        <w:t>FS</w:t>
      </w:r>
      <w:r w:rsidR="00D9483F">
        <w:t>的关系为主，即</w:t>
      </w:r>
      <w:r w:rsidR="00D9483F">
        <w:rPr>
          <w:rFonts w:hint="eastAsia"/>
        </w:rPr>
        <w:t>在</w:t>
      </w:r>
      <w:r w:rsidR="00D9483F">
        <w:t>完成前一个任务后</w:t>
      </w:r>
      <w:r w:rsidR="00D9483F">
        <w:rPr>
          <w:rFonts w:hint="eastAsia"/>
        </w:rPr>
        <w:t>下一个</w:t>
      </w:r>
      <w:r w:rsidR="00D9483F">
        <w:t>任务才开始</w:t>
      </w:r>
    </w:p>
    <w:p w:rsidR="005C3956" w:rsidRDefault="005C3956" w:rsidP="005C39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资源日程表</w:t>
      </w:r>
      <w:r>
        <w:t>（</w:t>
      </w:r>
      <w:r>
        <w:rPr>
          <w:rFonts w:hint="eastAsia"/>
        </w:rPr>
        <w:t>任务</w:t>
      </w:r>
      <w:r>
        <w:t>日程表）</w:t>
      </w:r>
    </w:p>
    <w:p w:rsidR="005C3956" w:rsidRDefault="005C3956" w:rsidP="005C3956">
      <w:pPr>
        <w:ind w:left="420"/>
      </w:pPr>
      <w:r>
        <w:rPr>
          <w:rFonts w:hint="eastAsia"/>
        </w:rPr>
        <w:t>根据</w:t>
      </w:r>
      <w:r w:rsidR="005941F1">
        <w:rPr>
          <w:rFonts w:hint="eastAsia"/>
        </w:rPr>
        <w:t>迭代一</w:t>
      </w:r>
      <w:r>
        <w:t>的工作时间表（</w:t>
      </w:r>
      <w:r>
        <w:rPr>
          <w:rFonts w:hint="eastAsia"/>
        </w:rPr>
        <w:t>除去</w:t>
      </w:r>
      <w:r>
        <w:t>周日</w:t>
      </w:r>
      <w:r>
        <w:rPr>
          <w:rFonts w:hint="eastAsia"/>
        </w:rPr>
        <w:t>共</w:t>
      </w:r>
      <w:r>
        <w:rPr>
          <w:rFonts w:hint="eastAsia"/>
        </w:rPr>
        <w:t>14</w:t>
      </w:r>
      <w:r>
        <w:rPr>
          <w:rFonts w:hint="eastAsia"/>
        </w:rPr>
        <w:t>天</w:t>
      </w:r>
      <w:r>
        <w:t>）</w:t>
      </w:r>
      <w:r>
        <w:rPr>
          <w:rFonts w:hint="eastAsia"/>
        </w:rPr>
        <w:t>，</w:t>
      </w:r>
      <w:r>
        <w:t>安排</w:t>
      </w:r>
      <w:r>
        <w:rPr>
          <w:rFonts w:hint="eastAsia"/>
        </w:rPr>
        <w:t>各人</w:t>
      </w:r>
      <w:r>
        <w:t>的工作任务如下：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6"/>
        <w:gridCol w:w="966"/>
        <w:gridCol w:w="1005"/>
        <w:gridCol w:w="522"/>
        <w:gridCol w:w="704"/>
        <w:gridCol w:w="798"/>
        <w:gridCol w:w="1301"/>
        <w:gridCol w:w="1079"/>
        <w:gridCol w:w="985"/>
      </w:tblGrid>
      <w:tr w:rsidR="005941F1" w:rsidTr="005941F1">
        <w:tc>
          <w:tcPr>
            <w:tcW w:w="946" w:type="dxa"/>
            <w:tcBorders>
              <w:left w:val="nil"/>
              <w:bottom w:val="single" w:sz="4" w:space="0" w:color="auto"/>
            </w:tcBorders>
          </w:tcPr>
          <w:p w:rsidR="005C3956" w:rsidRPr="005C3956" w:rsidRDefault="005C3956" w:rsidP="005C3956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人员</w:t>
            </w:r>
          </w:p>
        </w:tc>
        <w:tc>
          <w:tcPr>
            <w:tcW w:w="966" w:type="dxa"/>
            <w:tcBorders>
              <w:bottom w:val="single" w:sz="4" w:space="0" w:color="auto"/>
            </w:tcBorders>
          </w:tcPr>
          <w:p w:rsidR="005C3956" w:rsidRPr="005C3956" w:rsidRDefault="005C3956" w:rsidP="005C3956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5C3956" w:rsidRPr="005C3956" w:rsidRDefault="005C3956" w:rsidP="005C3956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2~3</w:t>
            </w:r>
          </w:p>
        </w:tc>
        <w:tc>
          <w:tcPr>
            <w:tcW w:w="1226" w:type="dxa"/>
            <w:gridSpan w:val="2"/>
            <w:tcBorders>
              <w:bottom w:val="single" w:sz="4" w:space="0" w:color="auto"/>
            </w:tcBorders>
          </w:tcPr>
          <w:p w:rsidR="005C3956" w:rsidRPr="005C3956" w:rsidRDefault="005941F1" w:rsidP="005C39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4~5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:rsidR="005C3956" w:rsidRPr="005C3956" w:rsidRDefault="005941F1" w:rsidP="005941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5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:rsidR="005C3956" w:rsidRPr="005C3956" w:rsidRDefault="005941F1" w:rsidP="005C39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5~10</w:t>
            </w:r>
          </w:p>
        </w:tc>
        <w:tc>
          <w:tcPr>
            <w:tcW w:w="1079" w:type="dxa"/>
            <w:tcBorders>
              <w:bottom w:val="single" w:sz="4" w:space="0" w:color="auto"/>
            </w:tcBorders>
          </w:tcPr>
          <w:p w:rsidR="005C3956" w:rsidRPr="005C3956" w:rsidRDefault="005941F1" w:rsidP="005C39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10~13</w:t>
            </w:r>
          </w:p>
        </w:tc>
        <w:tc>
          <w:tcPr>
            <w:tcW w:w="985" w:type="dxa"/>
            <w:tcBorders>
              <w:bottom w:val="single" w:sz="4" w:space="0" w:color="auto"/>
              <w:right w:val="nil"/>
            </w:tcBorders>
          </w:tcPr>
          <w:p w:rsidR="005C3956" w:rsidRPr="005C3956" w:rsidRDefault="005C3956" w:rsidP="005C3956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14</w:t>
            </w:r>
          </w:p>
        </w:tc>
      </w:tr>
      <w:tr w:rsidR="005941F1" w:rsidTr="005941F1">
        <w:tc>
          <w:tcPr>
            <w:tcW w:w="946" w:type="dxa"/>
            <w:tcBorders>
              <w:left w:val="nil"/>
            </w:tcBorders>
          </w:tcPr>
          <w:p w:rsidR="005941F1" w:rsidRDefault="005941F1" w:rsidP="005C3956">
            <w:pPr>
              <w:jc w:val="center"/>
            </w:pPr>
            <w:r>
              <w:rPr>
                <w:rFonts w:hint="eastAsia"/>
              </w:rPr>
              <w:t>金翠</w:t>
            </w:r>
          </w:p>
        </w:tc>
        <w:tc>
          <w:tcPr>
            <w:tcW w:w="966" w:type="dxa"/>
            <w:vMerge w:val="restart"/>
          </w:tcPr>
          <w:p w:rsidR="005941F1" w:rsidRDefault="005941F1" w:rsidP="005C3956">
            <w:r>
              <w:rPr>
                <w:rFonts w:hint="eastAsia"/>
              </w:rPr>
              <w:t>会议讨论</w:t>
            </w:r>
            <w:r>
              <w:t>项目范围，制定项目计划</w:t>
            </w:r>
          </w:p>
        </w:tc>
        <w:tc>
          <w:tcPr>
            <w:tcW w:w="1005" w:type="dxa"/>
            <w:vMerge w:val="restart"/>
          </w:tcPr>
          <w:p w:rsidR="005941F1" w:rsidRDefault="005941F1" w:rsidP="005C3956">
            <w:r>
              <w:rPr>
                <w:rFonts w:hint="eastAsia"/>
              </w:rPr>
              <w:t>设计界面</w:t>
            </w:r>
            <w:r>
              <w:t>原型，</w:t>
            </w:r>
            <w:r>
              <w:rPr>
                <w:rFonts w:hint="eastAsia"/>
              </w:rPr>
              <w:t>制定</w:t>
            </w:r>
            <w:r>
              <w:t>需</w:t>
            </w:r>
            <w:r>
              <w:rPr>
                <w:rFonts w:hint="eastAsia"/>
              </w:rPr>
              <w:t>求</w:t>
            </w:r>
            <w:r>
              <w:t>规格说明</w:t>
            </w:r>
          </w:p>
        </w:tc>
        <w:tc>
          <w:tcPr>
            <w:tcW w:w="522" w:type="dxa"/>
            <w:vMerge w:val="restart"/>
          </w:tcPr>
          <w:p w:rsidR="005941F1" w:rsidRDefault="005941F1" w:rsidP="005C3956">
            <w:r>
              <w:rPr>
                <w:rFonts w:hint="eastAsia"/>
              </w:rPr>
              <w:t>讨论</w:t>
            </w:r>
            <w:r>
              <w:t>项目架构设计</w:t>
            </w:r>
          </w:p>
        </w:tc>
        <w:tc>
          <w:tcPr>
            <w:tcW w:w="704" w:type="dxa"/>
          </w:tcPr>
          <w:p w:rsidR="005941F1" w:rsidRDefault="005941F1" w:rsidP="005C3956">
            <w:r>
              <w:rPr>
                <w:rFonts w:hint="eastAsia"/>
              </w:rPr>
              <w:t>编写</w:t>
            </w:r>
            <w:r>
              <w:t>项目设计文档</w:t>
            </w:r>
          </w:p>
        </w:tc>
        <w:tc>
          <w:tcPr>
            <w:tcW w:w="798" w:type="dxa"/>
          </w:tcPr>
          <w:p w:rsidR="005941F1" w:rsidRDefault="005941F1" w:rsidP="005C3956">
            <w:r>
              <w:rPr>
                <w:rFonts w:hint="eastAsia"/>
              </w:rPr>
              <w:t>依据</w:t>
            </w:r>
            <w:r>
              <w:t>架构设计，搭建工程框架</w:t>
            </w:r>
          </w:p>
        </w:tc>
        <w:tc>
          <w:tcPr>
            <w:tcW w:w="1301" w:type="dxa"/>
            <w:vMerge w:val="restart"/>
          </w:tcPr>
          <w:p w:rsidR="005941F1" w:rsidRDefault="005941F1" w:rsidP="005C3956">
            <w:r>
              <w:rPr>
                <w:rFonts w:hint="eastAsia"/>
              </w:rPr>
              <w:t>依据</w:t>
            </w:r>
            <w:r>
              <w:t>设计文档，客户端</w:t>
            </w:r>
            <w:r>
              <w:t>Presentation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coding</w:t>
            </w:r>
          </w:p>
        </w:tc>
        <w:tc>
          <w:tcPr>
            <w:tcW w:w="1079" w:type="dxa"/>
          </w:tcPr>
          <w:p w:rsidR="005941F1" w:rsidRDefault="005941F1" w:rsidP="005C3956">
            <w:r>
              <w:rPr>
                <w:rFonts w:hint="eastAsia"/>
              </w:rPr>
              <w:t>进一步</w:t>
            </w:r>
            <w:r>
              <w:t>优化</w:t>
            </w:r>
            <w:r>
              <w:rPr>
                <w:rFonts w:hint="eastAsia"/>
              </w:rPr>
              <w:t>界面</w:t>
            </w:r>
            <w:r>
              <w:t>的人机交互</w:t>
            </w:r>
          </w:p>
        </w:tc>
        <w:tc>
          <w:tcPr>
            <w:tcW w:w="985" w:type="dxa"/>
            <w:vMerge w:val="restart"/>
            <w:tcBorders>
              <w:right w:val="nil"/>
            </w:tcBorders>
          </w:tcPr>
          <w:p w:rsidR="005941F1" w:rsidRDefault="005941F1" w:rsidP="005C3956">
            <w:r>
              <w:rPr>
                <w:rFonts w:hint="eastAsia"/>
              </w:rPr>
              <w:t>会议讨论</w:t>
            </w:r>
            <w:r>
              <w:t>项目进程，反思迭代一项目实施，制定迭代二项目</w:t>
            </w:r>
            <w:r>
              <w:rPr>
                <w:rFonts w:hint="eastAsia"/>
              </w:rPr>
              <w:t>计划</w:t>
            </w:r>
          </w:p>
        </w:tc>
      </w:tr>
      <w:tr w:rsidR="005941F1" w:rsidTr="005941F1">
        <w:tc>
          <w:tcPr>
            <w:tcW w:w="946" w:type="dxa"/>
            <w:tcBorders>
              <w:left w:val="nil"/>
            </w:tcBorders>
          </w:tcPr>
          <w:p w:rsidR="005941F1" w:rsidRDefault="005941F1" w:rsidP="005C3956">
            <w:pPr>
              <w:jc w:val="center"/>
            </w:pPr>
            <w:r>
              <w:rPr>
                <w:rFonts w:hint="eastAsia"/>
              </w:rPr>
              <w:t>王宁</w:t>
            </w:r>
            <w:r>
              <w:t>(79)</w:t>
            </w:r>
          </w:p>
        </w:tc>
        <w:tc>
          <w:tcPr>
            <w:tcW w:w="966" w:type="dxa"/>
            <w:vMerge/>
          </w:tcPr>
          <w:p w:rsidR="005941F1" w:rsidRDefault="005941F1" w:rsidP="005C3956"/>
        </w:tc>
        <w:tc>
          <w:tcPr>
            <w:tcW w:w="1005" w:type="dxa"/>
            <w:vMerge/>
          </w:tcPr>
          <w:p w:rsidR="005941F1" w:rsidRDefault="005941F1" w:rsidP="005C3956"/>
        </w:tc>
        <w:tc>
          <w:tcPr>
            <w:tcW w:w="522" w:type="dxa"/>
            <w:vMerge/>
          </w:tcPr>
          <w:p w:rsidR="005941F1" w:rsidRDefault="005941F1" w:rsidP="005C3956"/>
        </w:tc>
        <w:tc>
          <w:tcPr>
            <w:tcW w:w="704" w:type="dxa"/>
            <w:vMerge w:val="restart"/>
          </w:tcPr>
          <w:p w:rsidR="005941F1" w:rsidRDefault="005941F1" w:rsidP="005C3956">
            <w:r>
              <w:rPr>
                <w:rFonts w:hint="eastAsia"/>
              </w:rPr>
              <w:t>设计</w:t>
            </w:r>
            <w:r>
              <w:t>评审</w:t>
            </w:r>
          </w:p>
        </w:tc>
        <w:tc>
          <w:tcPr>
            <w:tcW w:w="798" w:type="dxa"/>
          </w:tcPr>
          <w:p w:rsidR="005941F1" w:rsidRDefault="005941F1" w:rsidP="005C3956">
            <w:r>
              <w:rPr>
                <w:rFonts w:hint="eastAsia"/>
              </w:rPr>
              <w:t>依据</w:t>
            </w:r>
            <w:r>
              <w:t>架构设计，编写测试用例</w:t>
            </w:r>
          </w:p>
        </w:tc>
        <w:tc>
          <w:tcPr>
            <w:tcW w:w="1301" w:type="dxa"/>
            <w:vMerge/>
          </w:tcPr>
          <w:p w:rsidR="005941F1" w:rsidRDefault="005941F1" w:rsidP="005C3956"/>
        </w:tc>
        <w:tc>
          <w:tcPr>
            <w:tcW w:w="1079" w:type="dxa"/>
            <w:vMerge w:val="restart"/>
          </w:tcPr>
          <w:p w:rsidR="005941F1" w:rsidRDefault="005941F1" w:rsidP="005C3956">
            <w:r>
              <w:rPr>
                <w:rFonts w:hint="eastAsia"/>
              </w:rPr>
              <w:t>依据</w:t>
            </w:r>
            <w:r>
              <w:t>测试用例对</w:t>
            </w:r>
            <w:r>
              <w:rPr>
                <w:rFonts w:hint="eastAsia"/>
              </w:rPr>
              <w:t>迭代一</w:t>
            </w:r>
            <w:r>
              <w:t>产物</w:t>
            </w:r>
            <w:r>
              <w:rPr>
                <w:rFonts w:hint="eastAsia"/>
              </w:rPr>
              <w:t>进行测试</w:t>
            </w:r>
            <w:r>
              <w:t>，并</w:t>
            </w:r>
            <w:r>
              <w:rPr>
                <w:rFonts w:hint="eastAsia"/>
              </w:rPr>
              <w:t>编写</w:t>
            </w:r>
            <w:r>
              <w:t>测试报告</w:t>
            </w:r>
          </w:p>
        </w:tc>
        <w:tc>
          <w:tcPr>
            <w:tcW w:w="985" w:type="dxa"/>
            <w:vMerge/>
            <w:tcBorders>
              <w:right w:val="nil"/>
            </w:tcBorders>
          </w:tcPr>
          <w:p w:rsidR="005941F1" w:rsidRDefault="005941F1" w:rsidP="005C3956"/>
        </w:tc>
      </w:tr>
      <w:tr w:rsidR="005941F1" w:rsidTr="005941F1">
        <w:tc>
          <w:tcPr>
            <w:tcW w:w="946" w:type="dxa"/>
            <w:tcBorders>
              <w:left w:val="nil"/>
            </w:tcBorders>
          </w:tcPr>
          <w:p w:rsidR="005941F1" w:rsidRDefault="005941F1" w:rsidP="005C3956">
            <w:pPr>
              <w:jc w:val="center"/>
            </w:pPr>
            <w:r>
              <w:rPr>
                <w:rFonts w:hint="eastAsia"/>
              </w:rPr>
              <w:t>严顺宽</w:t>
            </w:r>
          </w:p>
        </w:tc>
        <w:tc>
          <w:tcPr>
            <w:tcW w:w="966" w:type="dxa"/>
            <w:vMerge/>
          </w:tcPr>
          <w:p w:rsidR="005941F1" w:rsidRDefault="005941F1" w:rsidP="005C3956"/>
        </w:tc>
        <w:tc>
          <w:tcPr>
            <w:tcW w:w="1005" w:type="dxa"/>
            <w:vMerge w:val="restart"/>
          </w:tcPr>
          <w:p w:rsidR="005941F1" w:rsidRDefault="005941F1" w:rsidP="005C3956">
            <w:r>
              <w:rPr>
                <w:rFonts w:hint="eastAsia"/>
              </w:rPr>
              <w:t>需求</w:t>
            </w:r>
            <w:r>
              <w:t>评审</w:t>
            </w:r>
          </w:p>
        </w:tc>
        <w:tc>
          <w:tcPr>
            <w:tcW w:w="522" w:type="dxa"/>
            <w:vMerge/>
          </w:tcPr>
          <w:p w:rsidR="005941F1" w:rsidRDefault="005941F1" w:rsidP="005C3956"/>
        </w:tc>
        <w:tc>
          <w:tcPr>
            <w:tcW w:w="704" w:type="dxa"/>
            <w:vMerge/>
          </w:tcPr>
          <w:p w:rsidR="005941F1" w:rsidRDefault="005941F1" w:rsidP="005C3956"/>
        </w:tc>
        <w:tc>
          <w:tcPr>
            <w:tcW w:w="798" w:type="dxa"/>
            <w:vMerge w:val="restart"/>
          </w:tcPr>
          <w:p w:rsidR="005941F1" w:rsidRDefault="005941F1" w:rsidP="005C3956">
            <w:r>
              <w:rPr>
                <w:rFonts w:hint="eastAsia"/>
              </w:rPr>
              <w:t>协助</w:t>
            </w:r>
            <w:r>
              <w:t>王宁</w:t>
            </w:r>
            <w:r>
              <w:rPr>
                <w:rFonts w:hint="eastAsia"/>
              </w:rPr>
              <w:t>完成</w:t>
            </w:r>
            <w:r>
              <w:t>测试用例的</w:t>
            </w:r>
            <w:r>
              <w:rPr>
                <w:rFonts w:hint="eastAsia"/>
              </w:rPr>
              <w:t>设</w:t>
            </w:r>
            <w:r>
              <w:rPr>
                <w:rFonts w:hint="eastAsia"/>
              </w:rPr>
              <w:lastRenderedPageBreak/>
              <w:t>计</w:t>
            </w:r>
          </w:p>
        </w:tc>
        <w:tc>
          <w:tcPr>
            <w:tcW w:w="1301" w:type="dxa"/>
            <w:vMerge w:val="restart"/>
          </w:tcPr>
          <w:p w:rsidR="005941F1" w:rsidRDefault="005941F1" w:rsidP="005C3956">
            <w:r>
              <w:rPr>
                <w:rFonts w:hint="eastAsia"/>
              </w:rPr>
              <w:lastRenderedPageBreak/>
              <w:t>依据</w:t>
            </w:r>
            <w:r>
              <w:t>设计文档，服务器端的</w:t>
            </w:r>
            <w:r>
              <w:rPr>
                <w:rFonts w:hint="eastAsia"/>
              </w:rPr>
              <w:t>coding</w:t>
            </w:r>
          </w:p>
        </w:tc>
        <w:tc>
          <w:tcPr>
            <w:tcW w:w="1079" w:type="dxa"/>
            <w:vMerge/>
          </w:tcPr>
          <w:p w:rsidR="005941F1" w:rsidRDefault="005941F1" w:rsidP="005C3956"/>
        </w:tc>
        <w:tc>
          <w:tcPr>
            <w:tcW w:w="985" w:type="dxa"/>
            <w:vMerge/>
            <w:tcBorders>
              <w:right w:val="nil"/>
            </w:tcBorders>
          </w:tcPr>
          <w:p w:rsidR="005941F1" w:rsidRDefault="005941F1" w:rsidP="005C3956"/>
        </w:tc>
      </w:tr>
      <w:tr w:rsidR="005941F1" w:rsidTr="005941F1">
        <w:tc>
          <w:tcPr>
            <w:tcW w:w="946" w:type="dxa"/>
            <w:tcBorders>
              <w:left w:val="nil"/>
            </w:tcBorders>
          </w:tcPr>
          <w:p w:rsidR="005941F1" w:rsidRDefault="005941F1" w:rsidP="005C3956">
            <w:pPr>
              <w:jc w:val="center"/>
            </w:pPr>
            <w:r>
              <w:rPr>
                <w:rFonts w:hint="eastAsia"/>
              </w:rPr>
              <w:t>黄涵倩</w:t>
            </w:r>
          </w:p>
        </w:tc>
        <w:tc>
          <w:tcPr>
            <w:tcW w:w="966" w:type="dxa"/>
            <w:vMerge/>
          </w:tcPr>
          <w:p w:rsidR="005941F1" w:rsidRDefault="005941F1" w:rsidP="005C3956"/>
        </w:tc>
        <w:tc>
          <w:tcPr>
            <w:tcW w:w="1005" w:type="dxa"/>
            <w:vMerge/>
          </w:tcPr>
          <w:p w:rsidR="005941F1" w:rsidRDefault="005941F1" w:rsidP="005C3956"/>
        </w:tc>
        <w:tc>
          <w:tcPr>
            <w:tcW w:w="522" w:type="dxa"/>
            <w:vMerge/>
          </w:tcPr>
          <w:p w:rsidR="005941F1" w:rsidRPr="005941F1" w:rsidRDefault="005941F1" w:rsidP="005C3956"/>
        </w:tc>
        <w:tc>
          <w:tcPr>
            <w:tcW w:w="704" w:type="dxa"/>
            <w:vMerge/>
          </w:tcPr>
          <w:p w:rsidR="005941F1" w:rsidRDefault="005941F1" w:rsidP="005C3956"/>
        </w:tc>
        <w:tc>
          <w:tcPr>
            <w:tcW w:w="798" w:type="dxa"/>
            <w:vMerge/>
          </w:tcPr>
          <w:p w:rsidR="005941F1" w:rsidRDefault="005941F1" w:rsidP="005C3956"/>
        </w:tc>
        <w:tc>
          <w:tcPr>
            <w:tcW w:w="1301" w:type="dxa"/>
            <w:vMerge/>
          </w:tcPr>
          <w:p w:rsidR="005941F1" w:rsidRDefault="005941F1" w:rsidP="005C3956"/>
        </w:tc>
        <w:tc>
          <w:tcPr>
            <w:tcW w:w="1079" w:type="dxa"/>
            <w:vMerge/>
          </w:tcPr>
          <w:p w:rsidR="005941F1" w:rsidRDefault="005941F1" w:rsidP="005C3956"/>
        </w:tc>
        <w:tc>
          <w:tcPr>
            <w:tcW w:w="985" w:type="dxa"/>
            <w:vMerge/>
            <w:tcBorders>
              <w:right w:val="nil"/>
            </w:tcBorders>
          </w:tcPr>
          <w:p w:rsidR="005941F1" w:rsidRDefault="005941F1" w:rsidP="005C3956"/>
        </w:tc>
      </w:tr>
    </w:tbl>
    <w:p w:rsidR="005C3956" w:rsidRDefault="005C3956" w:rsidP="005C3956"/>
    <w:p w:rsidR="005C3956" w:rsidRDefault="005C3956" w:rsidP="005941F1">
      <w:pPr>
        <w:pStyle w:val="1"/>
      </w:pPr>
      <w:r>
        <w:rPr>
          <w:rFonts w:hint="eastAsia"/>
        </w:rPr>
        <w:t>里程碑</w:t>
      </w:r>
      <w:r>
        <w:t>和里程碑</w:t>
      </w:r>
      <w:r>
        <w:rPr>
          <w:rFonts w:hint="eastAsia"/>
        </w:rPr>
        <w:t>标志</w:t>
      </w:r>
      <w:r>
        <w:t>日期</w:t>
      </w:r>
    </w:p>
    <w:p w:rsidR="005C3956" w:rsidRDefault="005C3956" w:rsidP="005C3956">
      <w:r>
        <w:tab/>
      </w:r>
      <w:r>
        <w:tab/>
      </w:r>
      <w:r>
        <w:rPr>
          <w:rFonts w:hint="eastAsia"/>
        </w:rPr>
        <w:t>里程碑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通过评审的《</w:t>
      </w:r>
      <w:r>
        <w:rPr>
          <w:rFonts w:hint="eastAsia"/>
        </w:rPr>
        <w:t>需求</w:t>
      </w:r>
      <w:r>
        <w:t>规格</w:t>
      </w:r>
      <w:r>
        <w:rPr>
          <w:rFonts w:hint="eastAsia"/>
        </w:rPr>
        <w:t>说明</w:t>
      </w:r>
      <w:r>
        <w:t>》</w:t>
      </w:r>
    </w:p>
    <w:p w:rsidR="005C3956" w:rsidRDefault="005C3956" w:rsidP="005C3956">
      <w:r>
        <w:tab/>
      </w:r>
      <w:r>
        <w:tab/>
      </w:r>
      <w:r>
        <w:rPr>
          <w:rFonts w:hint="eastAsia"/>
        </w:rPr>
        <w:t>里程碑</w:t>
      </w:r>
      <w:r>
        <w:t>日期：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 w:rsidR="005941F1">
        <w:rPr>
          <w:rFonts w:hint="eastAsia"/>
        </w:rPr>
        <w:t>9</w:t>
      </w:r>
      <w:r>
        <w:rPr>
          <w:rFonts w:hint="eastAsia"/>
        </w:rPr>
        <w:t>日</w:t>
      </w:r>
    </w:p>
    <w:p w:rsidR="005941F1" w:rsidRDefault="005941F1" w:rsidP="005941F1">
      <w:pPr>
        <w:ind w:left="420" w:firstLine="420"/>
      </w:pPr>
      <w:r>
        <w:rPr>
          <w:rFonts w:hint="eastAsia"/>
        </w:rPr>
        <w:t>里程碑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通过评审的《</w:t>
      </w:r>
      <w:r>
        <w:rPr>
          <w:rFonts w:hint="eastAsia"/>
        </w:rPr>
        <w:t>项目</w:t>
      </w:r>
      <w:r>
        <w:t>设计文档》</w:t>
      </w:r>
      <w:r>
        <w:rPr>
          <w:rFonts w:hint="eastAsia"/>
        </w:rPr>
        <w:t>。</w:t>
      </w:r>
    </w:p>
    <w:p w:rsidR="005C3956" w:rsidRDefault="005941F1" w:rsidP="005C3956">
      <w:r>
        <w:tab/>
      </w:r>
      <w:r>
        <w:tab/>
      </w:r>
      <w:r>
        <w:rPr>
          <w:rFonts w:hint="eastAsia"/>
        </w:rPr>
        <w:t>里程碑</w:t>
      </w:r>
      <w:r>
        <w:t>日期：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</w:p>
    <w:p w:rsidR="005C3956" w:rsidRDefault="005C3956" w:rsidP="005941F1">
      <w:pPr>
        <w:pStyle w:val="1"/>
      </w:pPr>
      <w:r>
        <w:rPr>
          <w:rFonts w:hint="eastAsia"/>
        </w:rPr>
        <w:t>计划</w:t>
      </w:r>
      <w:r>
        <w:t>执行检查表</w:t>
      </w:r>
    </w:p>
    <w:p w:rsidR="005C3956" w:rsidRDefault="005C3956" w:rsidP="005C3956">
      <w:r>
        <w:rPr>
          <w:b/>
        </w:rPr>
        <w:tab/>
      </w:r>
      <w:r>
        <w:rPr>
          <w:rFonts w:hint="eastAsia"/>
        </w:rPr>
        <w:t>根据</w:t>
      </w:r>
      <w:r>
        <w:t>资源日程表的内容，制定如下检查表：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6"/>
        <w:gridCol w:w="966"/>
        <w:gridCol w:w="1005"/>
        <w:gridCol w:w="1226"/>
        <w:gridCol w:w="798"/>
        <w:gridCol w:w="1301"/>
        <w:gridCol w:w="1079"/>
        <w:gridCol w:w="985"/>
      </w:tblGrid>
      <w:tr w:rsidR="00F21724" w:rsidTr="00923F53">
        <w:tc>
          <w:tcPr>
            <w:tcW w:w="946" w:type="dxa"/>
            <w:tcBorders>
              <w:left w:val="nil"/>
              <w:bottom w:val="single" w:sz="4" w:space="0" w:color="auto"/>
            </w:tcBorders>
          </w:tcPr>
          <w:p w:rsidR="00F21724" w:rsidRPr="005C3956" w:rsidRDefault="00F21724" w:rsidP="00923F53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人员</w:t>
            </w:r>
          </w:p>
        </w:tc>
        <w:tc>
          <w:tcPr>
            <w:tcW w:w="966" w:type="dxa"/>
            <w:tcBorders>
              <w:bottom w:val="single" w:sz="4" w:space="0" w:color="auto"/>
            </w:tcBorders>
          </w:tcPr>
          <w:p w:rsidR="00F21724" w:rsidRPr="005C3956" w:rsidRDefault="00F21724" w:rsidP="00923F53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F21724" w:rsidRPr="005C3956" w:rsidRDefault="00F21724" w:rsidP="00923F53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2~3</w:t>
            </w:r>
          </w:p>
        </w:tc>
        <w:tc>
          <w:tcPr>
            <w:tcW w:w="1226" w:type="dxa"/>
            <w:tcBorders>
              <w:bottom w:val="single" w:sz="4" w:space="0" w:color="auto"/>
            </w:tcBorders>
          </w:tcPr>
          <w:p w:rsidR="00F21724" w:rsidRPr="005C3956" w:rsidRDefault="00F21724" w:rsidP="00923F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4~5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:rsidR="00F21724" w:rsidRPr="005C3956" w:rsidRDefault="00F21724" w:rsidP="00923F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5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:rsidR="00F21724" w:rsidRPr="005C3956" w:rsidRDefault="00F21724" w:rsidP="00923F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5~10</w:t>
            </w:r>
          </w:p>
        </w:tc>
        <w:tc>
          <w:tcPr>
            <w:tcW w:w="1079" w:type="dxa"/>
            <w:tcBorders>
              <w:bottom w:val="single" w:sz="4" w:space="0" w:color="auto"/>
            </w:tcBorders>
          </w:tcPr>
          <w:p w:rsidR="00F21724" w:rsidRPr="005C3956" w:rsidRDefault="00F21724" w:rsidP="00923F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10~13</w:t>
            </w:r>
          </w:p>
        </w:tc>
        <w:tc>
          <w:tcPr>
            <w:tcW w:w="985" w:type="dxa"/>
            <w:tcBorders>
              <w:bottom w:val="single" w:sz="4" w:space="0" w:color="auto"/>
              <w:right w:val="nil"/>
            </w:tcBorders>
          </w:tcPr>
          <w:p w:rsidR="00F21724" w:rsidRPr="005C3956" w:rsidRDefault="00F21724" w:rsidP="00923F53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14</w:t>
            </w:r>
          </w:p>
        </w:tc>
      </w:tr>
      <w:tr w:rsidR="00687BF6" w:rsidTr="00A54336">
        <w:tc>
          <w:tcPr>
            <w:tcW w:w="946" w:type="dxa"/>
            <w:tcBorders>
              <w:left w:val="nil"/>
            </w:tcBorders>
          </w:tcPr>
          <w:p w:rsidR="00687BF6" w:rsidRDefault="00687BF6" w:rsidP="00923F53">
            <w:pPr>
              <w:jc w:val="center"/>
            </w:pPr>
            <w:r>
              <w:rPr>
                <w:rFonts w:hint="eastAsia"/>
              </w:rPr>
              <w:t>金翠</w:t>
            </w:r>
          </w:p>
        </w:tc>
        <w:tc>
          <w:tcPr>
            <w:tcW w:w="966" w:type="dxa"/>
            <w:vMerge w:val="restart"/>
          </w:tcPr>
          <w:p w:rsidR="00687BF6" w:rsidRDefault="00687BF6" w:rsidP="00923F53">
            <w:r>
              <w:rPr>
                <w:rFonts w:hint="eastAsia"/>
              </w:rPr>
              <w:t>项目范围</w:t>
            </w:r>
            <w:r>
              <w:t>会议记录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《迭代一</w:t>
            </w:r>
            <w:r>
              <w:t>项目计划文档</w:t>
            </w:r>
            <w:r>
              <w:rPr>
                <w:rFonts w:hint="eastAsia"/>
              </w:rPr>
              <w:t>》</w:t>
            </w:r>
          </w:p>
        </w:tc>
        <w:tc>
          <w:tcPr>
            <w:tcW w:w="1005" w:type="dxa"/>
            <w:vMerge w:val="restart"/>
          </w:tcPr>
          <w:p w:rsidR="00687BF6" w:rsidRDefault="00687BF6" w:rsidP="00923F53">
            <w:r>
              <w:rPr>
                <w:rFonts w:hint="eastAsia"/>
              </w:rPr>
              <w:t>界面</w:t>
            </w:r>
            <w:r>
              <w:t>设计原型图，《</w:t>
            </w:r>
            <w:r>
              <w:rPr>
                <w:rFonts w:hint="eastAsia"/>
              </w:rPr>
              <w:t>需求</w:t>
            </w:r>
            <w:r>
              <w:t>规格说明》</w:t>
            </w:r>
            <w:r>
              <w:rPr>
                <w:rFonts w:hint="eastAsia"/>
              </w:rPr>
              <w:t>初稿</w:t>
            </w:r>
          </w:p>
        </w:tc>
        <w:tc>
          <w:tcPr>
            <w:tcW w:w="1226" w:type="dxa"/>
            <w:vMerge w:val="restart"/>
          </w:tcPr>
          <w:p w:rsidR="00687BF6" w:rsidRDefault="00687BF6" w:rsidP="00923F53">
            <w:r>
              <w:rPr>
                <w:rFonts w:hint="eastAsia"/>
              </w:rPr>
              <w:t>体系</w:t>
            </w:r>
            <w:r>
              <w:t>结构设计包图，逻辑解决方案图，通过评审的《</w:t>
            </w:r>
            <w:r>
              <w:rPr>
                <w:rFonts w:hint="eastAsia"/>
              </w:rPr>
              <w:t>项目</w:t>
            </w:r>
            <w:r>
              <w:t>设计文档》</w:t>
            </w:r>
          </w:p>
        </w:tc>
        <w:tc>
          <w:tcPr>
            <w:tcW w:w="798" w:type="dxa"/>
          </w:tcPr>
          <w:p w:rsidR="00687BF6" w:rsidRDefault="00687BF6" w:rsidP="00923F53">
            <w:r>
              <w:rPr>
                <w:rFonts w:hint="eastAsia"/>
              </w:rPr>
              <w:t>纳入</w:t>
            </w:r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配置</w:t>
            </w:r>
            <w:r>
              <w:t>管理的</w:t>
            </w:r>
            <w:r>
              <w:t>CSE</w:t>
            </w:r>
            <w:r>
              <w:t>工程</w:t>
            </w:r>
          </w:p>
        </w:tc>
        <w:tc>
          <w:tcPr>
            <w:tcW w:w="1301" w:type="dxa"/>
            <w:vMerge w:val="restart"/>
          </w:tcPr>
          <w:p w:rsidR="00687BF6" w:rsidRDefault="00687BF6" w:rsidP="00923F53">
            <w:r>
              <w:rPr>
                <w:rFonts w:hint="eastAsia"/>
              </w:rPr>
              <w:t>可</w:t>
            </w:r>
            <w:r>
              <w:t>运行的</w:t>
            </w:r>
            <w:r>
              <w:rPr>
                <w:rFonts w:hint="eastAsia"/>
              </w:rPr>
              <w:t>可</w:t>
            </w:r>
            <w:r>
              <w:t>正常连接服务器端的</w:t>
            </w:r>
            <w:r>
              <w:rPr>
                <w:rFonts w:hint="eastAsia"/>
              </w:rPr>
              <w:t>客户端</w:t>
            </w:r>
            <w:r>
              <w:t>程序</w:t>
            </w:r>
          </w:p>
        </w:tc>
        <w:tc>
          <w:tcPr>
            <w:tcW w:w="1079" w:type="dxa"/>
          </w:tcPr>
          <w:p w:rsidR="00687BF6" w:rsidRDefault="00687BF6" w:rsidP="00923F53">
            <w:r>
              <w:rPr>
                <w:rFonts w:hint="eastAsia"/>
              </w:rPr>
              <w:t>优化</w:t>
            </w:r>
            <w:r>
              <w:t>的人机交互设计图</w:t>
            </w:r>
          </w:p>
        </w:tc>
        <w:tc>
          <w:tcPr>
            <w:tcW w:w="985" w:type="dxa"/>
            <w:vMerge w:val="restart"/>
            <w:tcBorders>
              <w:right w:val="nil"/>
            </w:tcBorders>
          </w:tcPr>
          <w:p w:rsidR="00687BF6" w:rsidRDefault="00687BF6" w:rsidP="00923F53">
            <w:r>
              <w:rPr>
                <w:rFonts w:hint="eastAsia"/>
              </w:rPr>
              <w:t>迭代一</w:t>
            </w:r>
            <w:r>
              <w:t>计划执行记录和《</w:t>
            </w:r>
            <w:r>
              <w:rPr>
                <w:rFonts w:hint="eastAsia"/>
              </w:rPr>
              <w:t>迭代二</w:t>
            </w:r>
            <w:r>
              <w:t>项目计划》</w:t>
            </w:r>
          </w:p>
        </w:tc>
      </w:tr>
      <w:tr w:rsidR="00687BF6" w:rsidTr="00A54336">
        <w:tc>
          <w:tcPr>
            <w:tcW w:w="946" w:type="dxa"/>
            <w:tcBorders>
              <w:left w:val="nil"/>
            </w:tcBorders>
          </w:tcPr>
          <w:p w:rsidR="00687BF6" w:rsidRDefault="00687BF6" w:rsidP="00923F53">
            <w:pPr>
              <w:jc w:val="center"/>
            </w:pPr>
            <w:r>
              <w:rPr>
                <w:rFonts w:hint="eastAsia"/>
              </w:rPr>
              <w:t>王宁</w:t>
            </w:r>
            <w:r>
              <w:t>(79)</w:t>
            </w:r>
          </w:p>
        </w:tc>
        <w:tc>
          <w:tcPr>
            <w:tcW w:w="966" w:type="dxa"/>
            <w:vMerge/>
          </w:tcPr>
          <w:p w:rsidR="00687BF6" w:rsidRDefault="00687BF6" w:rsidP="00923F53"/>
        </w:tc>
        <w:tc>
          <w:tcPr>
            <w:tcW w:w="1005" w:type="dxa"/>
            <w:vMerge/>
          </w:tcPr>
          <w:p w:rsidR="00687BF6" w:rsidRDefault="00687BF6" w:rsidP="00923F53"/>
        </w:tc>
        <w:tc>
          <w:tcPr>
            <w:tcW w:w="1226" w:type="dxa"/>
            <w:vMerge/>
          </w:tcPr>
          <w:p w:rsidR="00687BF6" w:rsidRDefault="00687BF6" w:rsidP="00923F53"/>
        </w:tc>
        <w:tc>
          <w:tcPr>
            <w:tcW w:w="798" w:type="dxa"/>
            <w:vMerge w:val="restart"/>
          </w:tcPr>
          <w:p w:rsidR="00687BF6" w:rsidRDefault="00687BF6" w:rsidP="00923F53">
            <w:r>
              <w:rPr>
                <w:rFonts w:hint="eastAsia"/>
              </w:rPr>
              <w:t>通过</w:t>
            </w:r>
            <w:r>
              <w:t>评审的《</w:t>
            </w:r>
            <w:r>
              <w:rPr>
                <w:rFonts w:hint="eastAsia"/>
              </w:rPr>
              <w:t>项目</w:t>
            </w:r>
            <w:r>
              <w:t>单元测试》</w:t>
            </w:r>
            <w:r>
              <w:rPr>
                <w:rFonts w:hint="eastAsia"/>
              </w:rPr>
              <w:t>和</w:t>
            </w:r>
            <w:r>
              <w:t>《</w:t>
            </w:r>
            <w:r>
              <w:rPr>
                <w:rFonts w:hint="eastAsia"/>
              </w:rPr>
              <w:t>项目</w:t>
            </w:r>
            <w:r>
              <w:t>集成测试文档》</w:t>
            </w:r>
          </w:p>
        </w:tc>
        <w:tc>
          <w:tcPr>
            <w:tcW w:w="1301" w:type="dxa"/>
            <w:vMerge/>
          </w:tcPr>
          <w:p w:rsidR="00687BF6" w:rsidRDefault="00687BF6" w:rsidP="00923F53"/>
        </w:tc>
        <w:tc>
          <w:tcPr>
            <w:tcW w:w="1079" w:type="dxa"/>
            <w:vMerge w:val="restart"/>
          </w:tcPr>
          <w:p w:rsidR="00687BF6" w:rsidRDefault="00687BF6" w:rsidP="00923F53">
            <w:r>
              <w:rPr>
                <w:rFonts w:hint="eastAsia"/>
              </w:rPr>
              <w:t>系统</w:t>
            </w:r>
            <w:r>
              <w:t>测试报告</w:t>
            </w:r>
            <w:r>
              <w:rPr>
                <w:rFonts w:hint="eastAsia"/>
              </w:rPr>
              <w:t>文档</w:t>
            </w:r>
          </w:p>
        </w:tc>
        <w:tc>
          <w:tcPr>
            <w:tcW w:w="985" w:type="dxa"/>
            <w:vMerge/>
            <w:tcBorders>
              <w:right w:val="nil"/>
            </w:tcBorders>
          </w:tcPr>
          <w:p w:rsidR="00687BF6" w:rsidRDefault="00687BF6" w:rsidP="00923F53"/>
        </w:tc>
      </w:tr>
      <w:tr w:rsidR="00687BF6" w:rsidTr="00A54336">
        <w:tc>
          <w:tcPr>
            <w:tcW w:w="946" w:type="dxa"/>
            <w:tcBorders>
              <w:left w:val="nil"/>
            </w:tcBorders>
          </w:tcPr>
          <w:p w:rsidR="00687BF6" w:rsidRDefault="00687BF6" w:rsidP="00923F53">
            <w:pPr>
              <w:jc w:val="center"/>
            </w:pPr>
            <w:r>
              <w:rPr>
                <w:rFonts w:hint="eastAsia"/>
              </w:rPr>
              <w:t>严顺宽</w:t>
            </w:r>
          </w:p>
        </w:tc>
        <w:tc>
          <w:tcPr>
            <w:tcW w:w="966" w:type="dxa"/>
            <w:vMerge/>
          </w:tcPr>
          <w:p w:rsidR="00687BF6" w:rsidRDefault="00687BF6" w:rsidP="00923F53"/>
        </w:tc>
        <w:tc>
          <w:tcPr>
            <w:tcW w:w="1005" w:type="dxa"/>
            <w:vMerge w:val="restart"/>
          </w:tcPr>
          <w:p w:rsidR="00687BF6" w:rsidRDefault="00687BF6" w:rsidP="00923F53">
            <w:r>
              <w:rPr>
                <w:rFonts w:hint="eastAsia"/>
              </w:rPr>
              <w:t>通过</w:t>
            </w:r>
            <w:r>
              <w:t>评审的《</w:t>
            </w:r>
            <w:r>
              <w:rPr>
                <w:rFonts w:hint="eastAsia"/>
              </w:rPr>
              <w:t>需求</w:t>
            </w:r>
            <w:r>
              <w:t>规格说明》</w:t>
            </w:r>
          </w:p>
        </w:tc>
        <w:tc>
          <w:tcPr>
            <w:tcW w:w="1226" w:type="dxa"/>
            <w:vMerge/>
          </w:tcPr>
          <w:p w:rsidR="00687BF6" w:rsidRDefault="00687BF6" w:rsidP="00923F53"/>
        </w:tc>
        <w:tc>
          <w:tcPr>
            <w:tcW w:w="798" w:type="dxa"/>
            <w:vMerge/>
          </w:tcPr>
          <w:p w:rsidR="00687BF6" w:rsidRDefault="00687BF6" w:rsidP="00923F53"/>
        </w:tc>
        <w:tc>
          <w:tcPr>
            <w:tcW w:w="1301" w:type="dxa"/>
            <w:vMerge w:val="restart"/>
          </w:tcPr>
          <w:p w:rsidR="00687BF6" w:rsidRDefault="00687BF6" w:rsidP="00923F53">
            <w:r>
              <w:rPr>
                <w:rFonts w:hint="eastAsia"/>
              </w:rPr>
              <w:t>可</w:t>
            </w:r>
            <w:r>
              <w:t>运行的，</w:t>
            </w:r>
            <w:r>
              <w:rPr>
                <w:rFonts w:hint="eastAsia"/>
              </w:rPr>
              <w:t>可</w:t>
            </w:r>
            <w:r>
              <w:t>正常连接数据库的服务器端程序</w:t>
            </w:r>
          </w:p>
        </w:tc>
        <w:tc>
          <w:tcPr>
            <w:tcW w:w="1079" w:type="dxa"/>
            <w:vMerge/>
          </w:tcPr>
          <w:p w:rsidR="00687BF6" w:rsidRDefault="00687BF6" w:rsidP="00923F53"/>
        </w:tc>
        <w:tc>
          <w:tcPr>
            <w:tcW w:w="985" w:type="dxa"/>
            <w:vMerge/>
            <w:tcBorders>
              <w:right w:val="nil"/>
            </w:tcBorders>
          </w:tcPr>
          <w:p w:rsidR="00687BF6" w:rsidRDefault="00687BF6" w:rsidP="00923F53"/>
        </w:tc>
      </w:tr>
      <w:tr w:rsidR="00687BF6" w:rsidTr="00A54336">
        <w:tc>
          <w:tcPr>
            <w:tcW w:w="946" w:type="dxa"/>
            <w:tcBorders>
              <w:left w:val="nil"/>
            </w:tcBorders>
          </w:tcPr>
          <w:p w:rsidR="00687BF6" w:rsidRDefault="00687BF6" w:rsidP="00923F53">
            <w:pPr>
              <w:jc w:val="center"/>
            </w:pPr>
            <w:r>
              <w:rPr>
                <w:rFonts w:hint="eastAsia"/>
              </w:rPr>
              <w:t>黄涵倩</w:t>
            </w:r>
          </w:p>
        </w:tc>
        <w:tc>
          <w:tcPr>
            <w:tcW w:w="966" w:type="dxa"/>
            <w:vMerge/>
          </w:tcPr>
          <w:p w:rsidR="00687BF6" w:rsidRDefault="00687BF6" w:rsidP="00923F53"/>
        </w:tc>
        <w:tc>
          <w:tcPr>
            <w:tcW w:w="1005" w:type="dxa"/>
            <w:vMerge/>
          </w:tcPr>
          <w:p w:rsidR="00687BF6" w:rsidRDefault="00687BF6" w:rsidP="00923F53"/>
        </w:tc>
        <w:tc>
          <w:tcPr>
            <w:tcW w:w="1226" w:type="dxa"/>
            <w:vMerge/>
          </w:tcPr>
          <w:p w:rsidR="00687BF6" w:rsidRDefault="00687BF6" w:rsidP="00923F53"/>
        </w:tc>
        <w:tc>
          <w:tcPr>
            <w:tcW w:w="798" w:type="dxa"/>
            <w:vMerge/>
          </w:tcPr>
          <w:p w:rsidR="00687BF6" w:rsidRDefault="00687BF6" w:rsidP="00923F53"/>
        </w:tc>
        <w:tc>
          <w:tcPr>
            <w:tcW w:w="1301" w:type="dxa"/>
            <w:vMerge/>
          </w:tcPr>
          <w:p w:rsidR="00687BF6" w:rsidRDefault="00687BF6" w:rsidP="00923F53"/>
        </w:tc>
        <w:tc>
          <w:tcPr>
            <w:tcW w:w="1079" w:type="dxa"/>
            <w:vMerge/>
          </w:tcPr>
          <w:p w:rsidR="00687BF6" w:rsidRDefault="00687BF6" w:rsidP="00923F53"/>
        </w:tc>
        <w:tc>
          <w:tcPr>
            <w:tcW w:w="985" w:type="dxa"/>
            <w:vMerge/>
            <w:tcBorders>
              <w:right w:val="nil"/>
            </w:tcBorders>
          </w:tcPr>
          <w:p w:rsidR="00687BF6" w:rsidRDefault="00687BF6" w:rsidP="00923F53"/>
        </w:tc>
      </w:tr>
    </w:tbl>
    <w:p w:rsidR="00F21724" w:rsidRDefault="00F21724" w:rsidP="00F21724"/>
    <w:p w:rsidR="00F21724" w:rsidRDefault="00143EA1" w:rsidP="00143EA1">
      <w:pPr>
        <w:pStyle w:val="1"/>
      </w:pPr>
      <w:r>
        <w:rPr>
          <w:rFonts w:hint="eastAsia"/>
        </w:rPr>
        <w:t>项目</w:t>
      </w:r>
      <w:r>
        <w:t>执行结果</w:t>
      </w:r>
    </w:p>
    <w:p w:rsidR="00143EA1" w:rsidRDefault="00143EA1" w:rsidP="00143EA1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9</w:t>
      </w:r>
      <w:r>
        <w:rPr>
          <w:rFonts w:hint="eastAsia"/>
        </w:rPr>
        <w:t>项计划</w:t>
      </w:r>
      <w:r>
        <w:t>任务已百分之百完成</w:t>
      </w:r>
    </w:p>
    <w:p w:rsidR="00143EA1" w:rsidRDefault="00143EA1" w:rsidP="00143EA1">
      <w:r>
        <w:t>2</w:t>
      </w:r>
      <w:r>
        <w:rPr>
          <w:rFonts w:hint="eastAsia"/>
        </w:rPr>
        <w:t>）各项</w:t>
      </w:r>
      <w:r>
        <w:t>任务</w:t>
      </w:r>
      <w:r>
        <w:rPr>
          <w:rFonts w:hint="eastAsia"/>
        </w:rPr>
        <w:t>大体</w:t>
      </w:r>
      <w:r>
        <w:t>按照</w:t>
      </w:r>
      <w:r>
        <w:rPr>
          <w:rFonts w:hint="eastAsia"/>
        </w:rPr>
        <w:t>资源</w:t>
      </w:r>
      <w:r>
        <w:t>日程表</w:t>
      </w:r>
      <w:r>
        <w:rPr>
          <w:rFonts w:hint="eastAsia"/>
        </w:rPr>
        <w:t>顺利</w:t>
      </w:r>
      <w:r>
        <w:t>进行</w:t>
      </w:r>
    </w:p>
    <w:p w:rsidR="00143EA1" w:rsidRPr="00143EA1" w:rsidRDefault="00143EA1" w:rsidP="00143EA1">
      <w:pPr>
        <w:rPr>
          <w:rFonts w:hint="eastAsia"/>
        </w:rPr>
      </w:pPr>
      <w:r>
        <w:t>3</w:t>
      </w:r>
      <w:r>
        <w:rPr>
          <w:rFonts w:hint="eastAsia"/>
        </w:rPr>
        <w:t>）其中</w:t>
      </w:r>
      <w:r>
        <w:t>，编程阶段耗时超出</w:t>
      </w:r>
      <w:r>
        <w:rPr>
          <w:rFonts w:hint="eastAsia"/>
        </w:rPr>
        <w:t>预计</w:t>
      </w:r>
      <w:r>
        <w:t>人日估算，</w:t>
      </w:r>
      <w:r>
        <w:rPr>
          <w:rFonts w:hint="eastAsia"/>
        </w:rPr>
        <w:t>问题</w:t>
      </w:r>
      <w:r>
        <w:t>出在成员对于新技术的掌握程度不够，以及</w:t>
      </w:r>
      <w:r>
        <w:rPr>
          <w:rFonts w:hint="eastAsia"/>
        </w:rPr>
        <w:t>对</w:t>
      </w:r>
      <w:r>
        <w:t>彼此的工作进度不够了解</w:t>
      </w:r>
      <w:r>
        <w:rPr>
          <w:rFonts w:hint="eastAsia"/>
        </w:rPr>
        <w:t>，</w:t>
      </w:r>
      <w:bookmarkStart w:id="4" w:name="_GoBack"/>
      <w:bookmarkEnd w:id="4"/>
      <w:r>
        <w:t>应</w:t>
      </w:r>
      <w:r>
        <w:rPr>
          <w:rFonts w:hint="eastAsia"/>
        </w:rPr>
        <w:t>加强</w:t>
      </w:r>
      <w:r>
        <w:t>进度汇报和彼此沟通。</w:t>
      </w:r>
    </w:p>
    <w:sectPr w:rsidR="00143EA1" w:rsidRPr="00143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127" w:rsidRDefault="00DC3127" w:rsidP="0054115E">
      <w:r>
        <w:separator/>
      </w:r>
    </w:p>
  </w:endnote>
  <w:endnote w:type="continuationSeparator" w:id="0">
    <w:p w:rsidR="00DC3127" w:rsidRDefault="00DC3127" w:rsidP="0054115E">
      <w:r>
        <w:continuationSeparator/>
      </w:r>
    </w:p>
  </w:endnote>
  <w:endnote w:type="continuationNotice" w:id="1">
    <w:p w:rsidR="00DC3127" w:rsidRDefault="00DC31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127" w:rsidRDefault="00DC3127" w:rsidP="0054115E">
      <w:r>
        <w:separator/>
      </w:r>
    </w:p>
  </w:footnote>
  <w:footnote w:type="continuationSeparator" w:id="0">
    <w:p w:rsidR="00DC3127" w:rsidRDefault="00DC3127" w:rsidP="0054115E">
      <w:r>
        <w:continuationSeparator/>
      </w:r>
    </w:p>
  </w:footnote>
  <w:footnote w:type="continuationNotice" w:id="1">
    <w:p w:rsidR="00DC3127" w:rsidRDefault="00DC312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00854"/>
    <w:multiLevelType w:val="hybridMultilevel"/>
    <w:tmpl w:val="571C3DB8"/>
    <w:lvl w:ilvl="0" w:tplc="F2262074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447E5E96"/>
    <w:multiLevelType w:val="hybridMultilevel"/>
    <w:tmpl w:val="BEC05320"/>
    <w:lvl w:ilvl="0" w:tplc="C9F2C9D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6D366E4B"/>
    <w:multiLevelType w:val="hybridMultilevel"/>
    <w:tmpl w:val="BEF8CDEA"/>
    <w:lvl w:ilvl="0" w:tplc="1FA431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041"/>
    <w:rsid w:val="000212E1"/>
    <w:rsid w:val="00120872"/>
    <w:rsid w:val="00143EA1"/>
    <w:rsid w:val="001538C3"/>
    <w:rsid w:val="002032AF"/>
    <w:rsid w:val="00250C99"/>
    <w:rsid w:val="00371707"/>
    <w:rsid w:val="0040653D"/>
    <w:rsid w:val="004150E1"/>
    <w:rsid w:val="0054115E"/>
    <w:rsid w:val="00556041"/>
    <w:rsid w:val="005941F1"/>
    <w:rsid w:val="005A3476"/>
    <w:rsid w:val="005C3956"/>
    <w:rsid w:val="005D38BE"/>
    <w:rsid w:val="00676233"/>
    <w:rsid w:val="00687BF6"/>
    <w:rsid w:val="007D1C39"/>
    <w:rsid w:val="00804F1D"/>
    <w:rsid w:val="0093744E"/>
    <w:rsid w:val="00A64DC3"/>
    <w:rsid w:val="00AD7E7F"/>
    <w:rsid w:val="00AE4BD0"/>
    <w:rsid w:val="00B43D99"/>
    <w:rsid w:val="00B44869"/>
    <w:rsid w:val="00BF5DE4"/>
    <w:rsid w:val="00C13CA1"/>
    <w:rsid w:val="00D075AE"/>
    <w:rsid w:val="00D9483F"/>
    <w:rsid w:val="00DC3127"/>
    <w:rsid w:val="00DD7F2F"/>
    <w:rsid w:val="00F2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21F0CC-F07F-467A-B68C-6C44A881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6041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5D38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38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44E"/>
    <w:pPr>
      <w:ind w:firstLineChars="200" w:firstLine="420"/>
    </w:pPr>
  </w:style>
  <w:style w:type="table" w:styleId="a4">
    <w:name w:val="Table Grid"/>
    <w:basedOn w:val="a1"/>
    <w:uiPriority w:val="39"/>
    <w:rsid w:val="00804F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41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4115E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41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4115E"/>
    <w:rPr>
      <w:rFonts w:ascii="Calibri" w:eastAsia="宋体" w:hAnsi="Calibri" w:cs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37170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1707"/>
    <w:rPr>
      <w:rFonts w:ascii="Calibri" w:eastAsia="宋体" w:hAnsi="Calibri" w:cs="Times New Roman"/>
      <w:sz w:val="18"/>
      <w:szCs w:val="18"/>
    </w:rPr>
  </w:style>
  <w:style w:type="paragraph" w:styleId="a8">
    <w:name w:val="Revision"/>
    <w:hidden/>
    <w:uiPriority w:val="99"/>
    <w:semiHidden/>
    <w:rsid w:val="00371707"/>
    <w:rPr>
      <w:rFonts w:ascii="Calibri" w:eastAsia="宋体" w:hAnsi="Calibri" w:cs="Times New Roman"/>
    </w:rPr>
  </w:style>
  <w:style w:type="character" w:customStyle="1" w:styleId="2Char">
    <w:name w:val="标题 2 Char"/>
    <w:basedOn w:val="a0"/>
    <w:link w:val="2"/>
    <w:uiPriority w:val="9"/>
    <w:rsid w:val="005D38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D38BE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221</Words>
  <Characters>1262</Characters>
  <Application>Microsoft Office Word</Application>
  <DocSecurity>0</DocSecurity>
  <Lines>10</Lines>
  <Paragraphs>2</Paragraphs>
  <ScaleCrop>false</ScaleCrop>
  <Company>微软中国</Company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金翠</cp:lastModifiedBy>
  <cp:revision>10</cp:revision>
  <dcterms:created xsi:type="dcterms:W3CDTF">2015-03-12T13:15:00Z</dcterms:created>
  <dcterms:modified xsi:type="dcterms:W3CDTF">2015-03-22T09:52:00Z</dcterms:modified>
</cp:coreProperties>
</file>